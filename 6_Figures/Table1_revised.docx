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EC890B" w14:textId="77777777" w:rsidR="00674531" w:rsidRPr="00C01CA2" w:rsidRDefault="00674531" w:rsidP="00674531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jc w:val="both"/>
        <w:rPr>
          <w:bCs/>
          <w:color w:val="000000"/>
        </w:rPr>
      </w:pPr>
      <w:r w:rsidRPr="00C01CA2">
        <w:rPr>
          <w:bCs/>
          <w:color w:val="000000"/>
        </w:rPr>
        <w:t>Table 1. Results of linear mixed</w:t>
      </w:r>
      <w:r>
        <w:rPr>
          <w:bCs/>
          <w:color w:val="000000"/>
        </w:rPr>
        <w:t>-</w:t>
      </w:r>
      <w:r w:rsidRPr="00C01CA2">
        <w:rPr>
          <w:bCs/>
          <w:color w:val="000000"/>
        </w:rPr>
        <w:t xml:space="preserve">effects models, with the SS - DAT difference as the response variable, a fixed effect intercept, and tree as the random effect, accounting for unequal variances between trees. We present the average mean difference estimate, p-value, and 95% CI semi-parametrically bootstrapped over 500 iterations. We present the intraclass correlation coefficient (ICC) and random effect variance and SD on the original fitted model, before bootstrapping. Stars indicate degree of significance (*: p &lt; 0.05; **: p &lt; 0.01; ***: p &lt; 0.001; ****: p </w:t>
      </w:r>
      <w:r>
        <w:rPr>
          <w:bCs/>
          <w:color w:val="000000"/>
        </w:rPr>
        <w:t>&lt;</w:t>
      </w:r>
      <w:r w:rsidRPr="00C01CA2">
        <w:rPr>
          <w:bCs/>
          <w:color w:val="000000"/>
        </w:rPr>
        <w:t xml:space="preserve"> 0.0001)</w:t>
      </w:r>
    </w:p>
    <w:p w14:paraId="70524189" w14:textId="77777777" w:rsidR="00674531" w:rsidRPr="00C01CA2" w:rsidRDefault="00674531" w:rsidP="00674531">
      <w:pPr>
        <w:spacing w:line="480" w:lineRule="auto"/>
        <w:jc w:val="both"/>
        <w:rPr>
          <w:bCs/>
          <w:color w:val="000000"/>
        </w:rPr>
      </w:pPr>
    </w:p>
    <w:tbl>
      <w:tblPr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50"/>
        <w:gridCol w:w="975"/>
        <w:gridCol w:w="285"/>
        <w:gridCol w:w="405"/>
        <w:gridCol w:w="1080"/>
        <w:gridCol w:w="1515"/>
        <w:gridCol w:w="1200"/>
        <w:gridCol w:w="1275"/>
        <w:gridCol w:w="1275"/>
      </w:tblGrid>
      <w:tr w:rsidR="00674531" w:rsidRPr="00C01CA2" w14:paraId="48CFDF65" w14:textId="77777777" w:rsidTr="00095940">
        <w:trPr>
          <w:trHeight w:val="812"/>
        </w:trPr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A91D1B" w14:textId="77777777" w:rsidR="00674531" w:rsidRPr="00C01CA2" w:rsidRDefault="00674531" w:rsidP="00095940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 w:rsidRPr="00C01CA2">
              <w:rPr>
                <w:bCs/>
                <w:color w:val="000000"/>
                <w:sz w:val="22"/>
                <w:szCs w:val="22"/>
              </w:rPr>
              <w:t>Comparison</w:t>
            </w:r>
          </w:p>
        </w:tc>
        <w:tc>
          <w:tcPr>
            <w:tcW w:w="12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8CE63DB" w14:textId="77777777" w:rsidR="00674531" w:rsidRPr="00C01CA2" w:rsidRDefault="00674531" w:rsidP="00095940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 w:rsidRPr="00C01CA2">
              <w:rPr>
                <w:bCs/>
                <w:color w:val="000000"/>
                <w:sz w:val="22"/>
                <w:szCs w:val="22"/>
              </w:rPr>
              <w:t>Estimate</w:t>
            </w:r>
          </w:p>
          <w:p w14:paraId="00D9BA9B" w14:textId="77777777" w:rsidR="00674531" w:rsidRPr="00C01CA2" w:rsidRDefault="00674531" w:rsidP="00095940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 w:rsidRPr="00C01CA2">
              <w:rPr>
                <w:bCs/>
                <w:color w:val="000000"/>
                <w:sz w:val="22"/>
                <w:szCs w:val="22"/>
              </w:rPr>
              <w:t>(</w:t>
            </w:r>
            <w:proofErr w:type="spellStart"/>
            <w:r w:rsidRPr="00C01CA2">
              <w:rPr>
                <w:bCs/>
                <w:color w:val="000000"/>
                <w:sz w:val="22"/>
                <w:szCs w:val="22"/>
              </w:rPr>
              <w:t>μmol</w:t>
            </w:r>
            <w:proofErr w:type="spellEnd"/>
            <w:r w:rsidRPr="00C01CA2">
              <w:rPr>
                <w:bCs/>
                <w:color w:val="000000"/>
                <w:sz w:val="22"/>
                <w:szCs w:val="22"/>
              </w:rPr>
              <w:t xml:space="preserve"> CO</w:t>
            </w:r>
            <w:r w:rsidRPr="00C01CA2">
              <w:rPr>
                <w:bCs/>
                <w:color w:val="000000"/>
                <w:sz w:val="22"/>
                <w:szCs w:val="22"/>
                <w:vertAlign w:val="subscript"/>
              </w:rPr>
              <w:t>2</w:t>
            </w:r>
            <w:r w:rsidRPr="00C01CA2">
              <w:rPr>
                <w:bCs/>
                <w:color w:val="000000"/>
                <w:sz w:val="22"/>
                <w:szCs w:val="22"/>
              </w:rPr>
              <w:t xml:space="preserve"> m</w:t>
            </w:r>
            <w:r w:rsidRPr="00C01CA2">
              <w:rPr>
                <w:bCs/>
                <w:color w:val="000000"/>
                <w:sz w:val="22"/>
                <w:szCs w:val="22"/>
                <w:vertAlign w:val="superscript"/>
              </w:rPr>
              <w:t>−2</w:t>
            </w:r>
            <w:r w:rsidRPr="00C01CA2">
              <w:rPr>
                <w:bCs/>
                <w:color w:val="000000"/>
                <w:sz w:val="22"/>
                <w:szCs w:val="22"/>
              </w:rPr>
              <w:t>·s</w:t>
            </w:r>
            <w:r w:rsidRPr="00C01CA2">
              <w:rPr>
                <w:bCs/>
                <w:color w:val="000000"/>
                <w:sz w:val="22"/>
                <w:szCs w:val="22"/>
                <w:vertAlign w:val="superscript"/>
              </w:rPr>
              <w:t>−1</w:t>
            </w:r>
            <w:r w:rsidRPr="00C01CA2">
              <w:rPr>
                <w:bCs/>
                <w:color w:val="000000"/>
                <w:sz w:val="22"/>
                <w:szCs w:val="22"/>
              </w:rPr>
              <w:t>)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D86AF4" w14:textId="77777777" w:rsidR="00674531" w:rsidRPr="00C01CA2" w:rsidRDefault="00674531" w:rsidP="00095940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proofErr w:type="spellStart"/>
            <w:r w:rsidRPr="00C01CA2">
              <w:rPr>
                <w:bCs/>
                <w:color w:val="000000"/>
                <w:sz w:val="22"/>
                <w:szCs w:val="22"/>
              </w:rPr>
              <w:t>df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88BF7A4" w14:textId="77777777" w:rsidR="00674531" w:rsidRPr="00C01CA2" w:rsidRDefault="00674531" w:rsidP="00095940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 w:rsidRPr="00C01CA2">
              <w:rPr>
                <w:bCs/>
                <w:color w:val="000000"/>
                <w:sz w:val="22"/>
                <w:szCs w:val="22"/>
              </w:rPr>
              <w:t>p-value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CA8548D" w14:textId="77777777" w:rsidR="00674531" w:rsidRPr="00C01CA2" w:rsidRDefault="00674531" w:rsidP="00095940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 w:rsidRPr="00C01CA2">
              <w:rPr>
                <w:bCs/>
                <w:color w:val="000000"/>
                <w:sz w:val="22"/>
                <w:szCs w:val="22"/>
              </w:rPr>
              <w:t>95% CI of the fixed effect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0C0765F" w14:textId="77777777" w:rsidR="00674531" w:rsidRPr="00C01CA2" w:rsidRDefault="00674531" w:rsidP="00095940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 w:rsidRPr="00C01CA2">
              <w:rPr>
                <w:bCs/>
                <w:color w:val="000000"/>
                <w:sz w:val="22"/>
                <w:szCs w:val="22"/>
              </w:rPr>
              <w:t>ICC (if NA, model is singular)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89E97D" w14:textId="77777777" w:rsidR="00674531" w:rsidRPr="00C01CA2" w:rsidRDefault="00674531" w:rsidP="00095940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 w:rsidRPr="00C01CA2">
              <w:rPr>
                <w:bCs/>
                <w:color w:val="000000"/>
                <w:sz w:val="22"/>
                <w:szCs w:val="22"/>
              </w:rPr>
              <w:t>Random Effect Variance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CF251E" w14:textId="77777777" w:rsidR="00674531" w:rsidRPr="00C01CA2" w:rsidRDefault="00674531" w:rsidP="00095940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 w:rsidRPr="00C01CA2">
              <w:rPr>
                <w:bCs/>
                <w:color w:val="000000"/>
                <w:sz w:val="22"/>
                <w:szCs w:val="22"/>
              </w:rPr>
              <w:t>Random Effect standard deviation</w:t>
            </w:r>
          </w:p>
        </w:tc>
      </w:tr>
      <w:tr w:rsidR="00674531" w:rsidRPr="00C01CA2" w14:paraId="1EE05DD7" w14:textId="77777777" w:rsidTr="00095940">
        <w:trPr>
          <w:trHeight w:val="296"/>
        </w:trPr>
        <w:tc>
          <w:tcPr>
            <w:tcW w:w="9360" w:type="dxa"/>
            <w:gridSpan w:val="9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</w:tcPr>
          <w:p w14:paraId="69B9FB08" w14:textId="77777777" w:rsidR="00674531" w:rsidRPr="00C01CA2" w:rsidRDefault="00674531" w:rsidP="00095940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 w:rsidRPr="00C01CA2">
              <w:rPr>
                <w:bCs/>
                <w:color w:val="000000"/>
                <w:sz w:val="22"/>
                <w:szCs w:val="22"/>
              </w:rPr>
              <w:t>DAT vs. SS: TPU-Enabled</w:t>
            </w:r>
          </w:p>
        </w:tc>
      </w:tr>
      <w:tr w:rsidR="00674531" w:rsidRPr="00C01CA2" w14:paraId="5098983B" w14:textId="77777777" w:rsidTr="00095940">
        <w:trPr>
          <w:trHeight w:val="296"/>
        </w:trPr>
        <w:tc>
          <w:tcPr>
            <w:tcW w:w="135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07CC538" w14:textId="77777777" w:rsidR="00674531" w:rsidRPr="00C01CA2" w:rsidRDefault="00674531" w:rsidP="00095940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 w:rsidRPr="00C01CA2">
              <w:rPr>
                <w:bCs/>
                <w:color w:val="000000"/>
                <w:sz w:val="22"/>
                <w:szCs w:val="22"/>
              </w:rPr>
              <w:t>V</w:t>
            </w:r>
            <w:r w:rsidRPr="00C01CA2">
              <w:rPr>
                <w:bCs/>
                <w:color w:val="000000"/>
                <w:sz w:val="22"/>
                <w:szCs w:val="22"/>
                <w:vertAlign w:val="subscript"/>
              </w:rPr>
              <w:t>cmax</w:t>
            </w:r>
            <w:r w:rsidRPr="00C01CA2">
              <w:rPr>
                <w:bCs/>
                <w:color w:val="000000"/>
                <w:sz w:val="22"/>
                <w:szCs w:val="22"/>
              </w:rPr>
              <w:t xml:space="preserve"> </w:t>
            </w:r>
            <w:r w:rsidRPr="008B2B5E">
              <w:rPr>
                <w:bCs/>
                <w:color w:val="000000"/>
                <w:sz w:val="22"/>
                <w:szCs w:val="22"/>
                <w:vertAlign w:val="subscript"/>
              </w:rPr>
              <w:t>(n = 27 pairs)</w:t>
            </w:r>
          </w:p>
        </w:tc>
        <w:tc>
          <w:tcPr>
            <w:tcW w:w="975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DA6AD17" w14:textId="77777777" w:rsidR="00674531" w:rsidRPr="00C01CA2" w:rsidRDefault="00674531" w:rsidP="00095940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 w:rsidRPr="00C01CA2">
              <w:rPr>
                <w:bCs/>
                <w:color w:val="000000"/>
                <w:sz w:val="22"/>
                <w:szCs w:val="22"/>
              </w:rPr>
              <w:t>0.79</w:t>
            </w:r>
          </w:p>
        </w:tc>
        <w:tc>
          <w:tcPr>
            <w:tcW w:w="690" w:type="dxa"/>
            <w:gridSpan w:val="2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E4B2A97" w14:textId="77777777" w:rsidR="00674531" w:rsidRPr="00C01CA2" w:rsidRDefault="00674531" w:rsidP="00095940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 w:rsidRPr="00C01CA2">
              <w:rPr>
                <w:bCs/>
                <w:color w:val="000000"/>
                <w:sz w:val="22"/>
                <w:szCs w:val="22"/>
              </w:rPr>
              <w:t>14</w:t>
            </w:r>
          </w:p>
        </w:tc>
        <w:tc>
          <w:tcPr>
            <w:tcW w:w="108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4ADB79A" w14:textId="77777777" w:rsidR="00674531" w:rsidRPr="00C01CA2" w:rsidRDefault="00674531" w:rsidP="00095940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 w:rsidRPr="00C01CA2">
              <w:rPr>
                <w:bCs/>
                <w:color w:val="000000"/>
                <w:sz w:val="22"/>
                <w:szCs w:val="22"/>
              </w:rPr>
              <w:t>0.20</w:t>
            </w:r>
          </w:p>
        </w:tc>
        <w:tc>
          <w:tcPr>
            <w:tcW w:w="1515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7695321" w14:textId="77777777" w:rsidR="00674531" w:rsidRPr="00C01CA2" w:rsidRDefault="00674531" w:rsidP="00095940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 w:rsidRPr="00C01CA2">
              <w:rPr>
                <w:bCs/>
                <w:color w:val="000000"/>
                <w:sz w:val="22"/>
                <w:szCs w:val="22"/>
              </w:rPr>
              <w:t>-0.42, 1.84</w:t>
            </w:r>
          </w:p>
        </w:tc>
        <w:tc>
          <w:tcPr>
            <w:tcW w:w="120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EA6FE11" w14:textId="77777777" w:rsidR="00674531" w:rsidRPr="00C01CA2" w:rsidRDefault="00674531" w:rsidP="00095940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 w:rsidRPr="00C01CA2">
              <w:rPr>
                <w:bCs/>
                <w:color w:val="000000"/>
                <w:sz w:val="22"/>
                <w:szCs w:val="22"/>
              </w:rPr>
              <w:t>0.616</w:t>
            </w:r>
          </w:p>
        </w:tc>
        <w:tc>
          <w:tcPr>
            <w:tcW w:w="1275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76DAD49" w14:textId="77777777" w:rsidR="00674531" w:rsidRPr="00C01CA2" w:rsidRDefault="00674531" w:rsidP="00095940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 w:rsidRPr="00C01CA2">
              <w:rPr>
                <w:bCs/>
                <w:color w:val="000000"/>
                <w:sz w:val="22"/>
                <w:szCs w:val="22"/>
              </w:rPr>
              <w:t>2.0</w:t>
            </w:r>
          </w:p>
        </w:tc>
        <w:tc>
          <w:tcPr>
            <w:tcW w:w="1275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59DC4ED" w14:textId="77777777" w:rsidR="00674531" w:rsidRPr="00C01CA2" w:rsidRDefault="00674531" w:rsidP="00095940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 w:rsidRPr="00C01CA2">
              <w:rPr>
                <w:bCs/>
                <w:color w:val="000000"/>
                <w:sz w:val="22"/>
                <w:szCs w:val="22"/>
              </w:rPr>
              <w:t>1.4</w:t>
            </w:r>
          </w:p>
        </w:tc>
      </w:tr>
      <w:tr w:rsidR="00674531" w:rsidRPr="00C01CA2" w14:paraId="7F9854F2" w14:textId="77777777" w:rsidTr="00095940">
        <w:trPr>
          <w:trHeight w:val="296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0914EB00" w14:textId="77777777" w:rsidR="00674531" w:rsidRPr="00C01CA2" w:rsidRDefault="00674531" w:rsidP="00095940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 w:rsidRPr="00C01CA2">
              <w:rPr>
                <w:bCs/>
                <w:color w:val="000000"/>
                <w:sz w:val="22"/>
                <w:szCs w:val="22"/>
              </w:rPr>
              <w:t>J</w:t>
            </w:r>
            <w:r w:rsidRPr="00C01CA2">
              <w:rPr>
                <w:bCs/>
                <w:color w:val="000000"/>
                <w:sz w:val="22"/>
                <w:szCs w:val="22"/>
                <w:vertAlign w:val="subscript"/>
              </w:rPr>
              <w:t>max</w:t>
            </w:r>
            <w:r w:rsidRPr="00C01CA2">
              <w:rPr>
                <w:bCs/>
                <w:color w:val="000000"/>
                <w:sz w:val="22"/>
                <w:szCs w:val="22"/>
              </w:rPr>
              <w:t xml:space="preserve"> </w:t>
            </w:r>
            <w:r w:rsidRPr="008B2B5E">
              <w:rPr>
                <w:bCs/>
                <w:color w:val="000000"/>
                <w:sz w:val="22"/>
                <w:szCs w:val="22"/>
                <w:vertAlign w:val="subscript"/>
              </w:rPr>
              <w:t>(n = 27 pairs)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</w:tcPr>
          <w:p w14:paraId="02881122" w14:textId="77777777" w:rsidR="00674531" w:rsidRPr="00C01CA2" w:rsidRDefault="00674531" w:rsidP="00095940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 w:rsidRPr="00C01CA2">
              <w:rPr>
                <w:bCs/>
                <w:color w:val="000000"/>
                <w:sz w:val="22"/>
                <w:szCs w:val="22"/>
              </w:rPr>
              <w:t>5.00</w:t>
            </w:r>
          </w:p>
        </w:tc>
        <w:tc>
          <w:tcPr>
            <w:tcW w:w="6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05E652" w14:textId="77777777" w:rsidR="00674531" w:rsidRPr="00C01CA2" w:rsidRDefault="00674531" w:rsidP="00095940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 w:rsidRPr="00C01CA2">
              <w:rPr>
                <w:bCs/>
                <w:color w:val="000000"/>
                <w:sz w:val="22"/>
                <w:szCs w:val="22"/>
              </w:rPr>
              <w:t>14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3261AEA2" w14:textId="77777777" w:rsidR="00674531" w:rsidRPr="00C01CA2" w:rsidRDefault="00674531" w:rsidP="00095940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 w:rsidRPr="00C01CA2">
              <w:rPr>
                <w:bCs/>
                <w:color w:val="000000"/>
                <w:sz w:val="22"/>
                <w:szCs w:val="22"/>
              </w:rPr>
              <w:t>&lt; 0.01</w:t>
            </w:r>
            <w:r w:rsidRPr="00C01CA2">
              <w:rPr>
                <w:bCs/>
                <w:sz w:val="22"/>
                <w:szCs w:val="22"/>
                <w:vertAlign w:val="superscript"/>
              </w:rPr>
              <w:t>****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</w:tcPr>
          <w:p w14:paraId="68755B56" w14:textId="77777777" w:rsidR="00674531" w:rsidRPr="00C01CA2" w:rsidRDefault="00674531" w:rsidP="00095940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 w:rsidRPr="00C01CA2">
              <w:rPr>
                <w:bCs/>
                <w:color w:val="000000"/>
                <w:sz w:val="22"/>
                <w:szCs w:val="22"/>
              </w:rPr>
              <w:t>3.15, 7.35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793DCDF4" w14:textId="77777777" w:rsidR="00674531" w:rsidRPr="00C01CA2" w:rsidRDefault="00674531" w:rsidP="00095940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 w:rsidRPr="00C01CA2">
              <w:rPr>
                <w:bCs/>
                <w:color w:val="000000"/>
                <w:sz w:val="22"/>
                <w:szCs w:val="22"/>
              </w:rPr>
              <w:t>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5312F011" w14:textId="77777777" w:rsidR="00674531" w:rsidRPr="00C01CA2" w:rsidRDefault="00674531" w:rsidP="00095940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 w:rsidRPr="00C01CA2">
              <w:rPr>
                <w:bCs/>
                <w:color w:val="000000"/>
                <w:sz w:val="22"/>
                <w:szCs w:val="22"/>
              </w:rPr>
              <w:t>0.0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1890A1B5" w14:textId="77777777" w:rsidR="00674531" w:rsidRPr="00C01CA2" w:rsidRDefault="00674531" w:rsidP="00095940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 w:rsidRPr="00C01CA2">
              <w:rPr>
                <w:bCs/>
                <w:color w:val="000000"/>
                <w:sz w:val="22"/>
                <w:szCs w:val="22"/>
              </w:rPr>
              <w:t>0.0</w:t>
            </w:r>
          </w:p>
        </w:tc>
      </w:tr>
      <w:tr w:rsidR="00674531" w:rsidRPr="00C01CA2" w14:paraId="4B10885C" w14:textId="77777777" w:rsidTr="00095940">
        <w:trPr>
          <w:trHeight w:val="296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11FFD0F6" w14:textId="77777777" w:rsidR="00674531" w:rsidRPr="008B2B5E" w:rsidRDefault="00674531" w:rsidP="00095940">
            <w:pPr>
              <w:jc w:val="center"/>
              <w:rPr>
                <w:bCs/>
                <w:color w:val="000000"/>
                <w:sz w:val="22"/>
                <w:szCs w:val="22"/>
                <w:vertAlign w:val="subscript"/>
              </w:rPr>
            </w:pPr>
            <w:r>
              <w:rPr>
                <w:bCs/>
                <w:color w:val="000000"/>
                <w:sz w:val="22"/>
                <w:szCs w:val="22"/>
              </w:rPr>
              <w:t xml:space="preserve">TPU </w:t>
            </w:r>
            <w:r>
              <w:rPr>
                <w:bCs/>
                <w:color w:val="000000"/>
                <w:sz w:val="22"/>
                <w:szCs w:val="22"/>
                <w:vertAlign w:val="subscript"/>
              </w:rPr>
              <w:t>(n = 6 pairs)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</w:tcPr>
          <w:p w14:paraId="1E002963" w14:textId="77777777" w:rsidR="00674531" w:rsidRPr="00C01CA2" w:rsidRDefault="00674531" w:rsidP="00095940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>1.94</w:t>
            </w:r>
          </w:p>
        </w:tc>
        <w:tc>
          <w:tcPr>
            <w:tcW w:w="6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408167" w14:textId="77777777" w:rsidR="00674531" w:rsidRPr="00C01CA2" w:rsidRDefault="00674531" w:rsidP="00095940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50B0F601" w14:textId="77777777" w:rsidR="00674531" w:rsidRPr="008B2B5E" w:rsidRDefault="00674531" w:rsidP="00095940">
            <w:pPr>
              <w:rPr>
                <w:bCs/>
                <w:color w:val="000000"/>
                <w:sz w:val="22"/>
                <w:szCs w:val="22"/>
                <w:vertAlign w:val="superscript"/>
              </w:rPr>
            </w:pPr>
            <w:r>
              <w:rPr>
                <w:bCs/>
                <w:color w:val="000000"/>
                <w:sz w:val="22"/>
                <w:szCs w:val="22"/>
              </w:rPr>
              <w:t>&lt; 0.01</w:t>
            </w:r>
            <w:r>
              <w:rPr>
                <w:bCs/>
                <w:color w:val="000000"/>
                <w:sz w:val="22"/>
                <w:szCs w:val="22"/>
                <w:vertAlign w:val="superscript"/>
              </w:rPr>
              <w:t>****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</w:tcPr>
          <w:p w14:paraId="2FDA56F0" w14:textId="77777777" w:rsidR="00674531" w:rsidRPr="00C01CA2" w:rsidRDefault="00674531" w:rsidP="00095940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>1.41, 2.5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6645EF1B" w14:textId="77777777" w:rsidR="00674531" w:rsidRPr="00C01CA2" w:rsidRDefault="00674531" w:rsidP="00095940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>0.419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23F2C84F" w14:textId="77777777" w:rsidR="00674531" w:rsidRPr="00C01CA2" w:rsidRDefault="00674531" w:rsidP="00095940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>0.0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33FB4EF3" w14:textId="77777777" w:rsidR="00674531" w:rsidRPr="00C01CA2" w:rsidRDefault="00674531" w:rsidP="00095940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>0.0</w:t>
            </w:r>
          </w:p>
        </w:tc>
      </w:tr>
      <w:tr w:rsidR="00674531" w:rsidRPr="00A80BFB" w14:paraId="02D7AC58" w14:textId="77777777" w:rsidTr="00095940">
        <w:trPr>
          <w:trHeight w:val="296"/>
        </w:trPr>
        <w:tc>
          <w:tcPr>
            <w:tcW w:w="9360" w:type="dxa"/>
            <w:gridSpan w:val="9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44C0138" w14:textId="77777777" w:rsidR="00674531" w:rsidRPr="00C01CA2" w:rsidRDefault="00674531" w:rsidP="00095940">
            <w:pPr>
              <w:jc w:val="center"/>
              <w:rPr>
                <w:bCs/>
                <w:color w:val="000000"/>
                <w:sz w:val="22"/>
                <w:szCs w:val="22"/>
                <w:lang w:val="pt-BR"/>
              </w:rPr>
            </w:pPr>
            <w:r w:rsidRPr="00C01CA2">
              <w:rPr>
                <w:bCs/>
                <w:color w:val="000000"/>
                <w:sz w:val="22"/>
                <w:szCs w:val="22"/>
                <w:lang w:val="pt-BR"/>
              </w:rPr>
              <w:t>DAT vs. SS: No TPU</w:t>
            </w:r>
          </w:p>
        </w:tc>
      </w:tr>
      <w:tr w:rsidR="00674531" w:rsidRPr="00C01CA2" w14:paraId="484E5AEA" w14:textId="77777777" w:rsidTr="00095940">
        <w:trPr>
          <w:trHeight w:val="296"/>
        </w:trPr>
        <w:tc>
          <w:tcPr>
            <w:tcW w:w="135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6FB6E22" w14:textId="77777777" w:rsidR="00674531" w:rsidRPr="00C01CA2" w:rsidRDefault="00674531" w:rsidP="00095940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 w:rsidRPr="00C01CA2">
              <w:rPr>
                <w:bCs/>
                <w:color w:val="000000"/>
                <w:sz w:val="22"/>
                <w:szCs w:val="22"/>
              </w:rPr>
              <w:t>V</w:t>
            </w:r>
            <w:r w:rsidRPr="00C01CA2">
              <w:rPr>
                <w:bCs/>
                <w:color w:val="000000"/>
                <w:sz w:val="22"/>
                <w:szCs w:val="22"/>
                <w:vertAlign w:val="subscript"/>
              </w:rPr>
              <w:t>cmax</w:t>
            </w:r>
            <w:r w:rsidRPr="00C01CA2">
              <w:rPr>
                <w:bCs/>
                <w:color w:val="000000"/>
                <w:sz w:val="22"/>
                <w:szCs w:val="22"/>
              </w:rPr>
              <w:t xml:space="preserve"> </w:t>
            </w:r>
            <w:r w:rsidRPr="008B2B5E">
              <w:rPr>
                <w:bCs/>
                <w:color w:val="000000"/>
                <w:sz w:val="22"/>
                <w:szCs w:val="22"/>
                <w:vertAlign w:val="subscript"/>
              </w:rPr>
              <w:t>(n = 27 pairs)</w:t>
            </w:r>
          </w:p>
        </w:tc>
        <w:tc>
          <w:tcPr>
            <w:tcW w:w="975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6BCD0BE" w14:textId="77777777" w:rsidR="00674531" w:rsidRPr="00C01CA2" w:rsidRDefault="00674531" w:rsidP="00095940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 w:rsidRPr="00C01CA2">
              <w:rPr>
                <w:bCs/>
                <w:color w:val="000000"/>
                <w:sz w:val="22"/>
                <w:szCs w:val="22"/>
              </w:rPr>
              <w:t>1.53</w:t>
            </w:r>
          </w:p>
        </w:tc>
        <w:tc>
          <w:tcPr>
            <w:tcW w:w="690" w:type="dxa"/>
            <w:gridSpan w:val="2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4A0D0F4" w14:textId="77777777" w:rsidR="00674531" w:rsidRPr="00C01CA2" w:rsidRDefault="00674531" w:rsidP="00095940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 w:rsidRPr="00C01CA2">
              <w:rPr>
                <w:bCs/>
                <w:color w:val="000000"/>
                <w:sz w:val="22"/>
                <w:szCs w:val="22"/>
              </w:rPr>
              <w:t>14</w:t>
            </w:r>
          </w:p>
        </w:tc>
        <w:tc>
          <w:tcPr>
            <w:tcW w:w="108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87D08DF" w14:textId="77777777" w:rsidR="00674531" w:rsidRPr="00C01CA2" w:rsidRDefault="00674531" w:rsidP="00095940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 w:rsidRPr="00C01CA2">
              <w:rPr>
                <w:bCs/>
                <w:color w:val="000000"/>
                <w:sz w:val="22"/>
                <w:szCs w:val="22"/>
              </w:rPr>
              <w:t>0.11</w:t>
            </w:r>
          </w:p>
        </w:tc>
        <w:tc>
          <w:tcPr>
            <w:tcW w:w="1515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FC9F986" w14:textId="77777777" w:rsidR="00674531" w:rsidRPr="00C01CA2" w:rsidRDefault="00674531" w:rsidP="00095940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 w:rsidRPr="00C01CA2">
              <w:rPr>
                <w:bCs/>
                <w:color w:val="000000"/>
                <w:sz w:val="22"/>
                <w:szCs w:val="22"/>
              </w:rPr>
              <w:t>0.31, 2.97</w:t>
            </w:r>
          </w:p>
        </w:tc>
        <w:tc>
          <w:tcPr>
            <w:tcW w:w="120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2767175" w14:textId="77777777" w:rsidR="00674531" w:rsidRPr="00C01CA2" w:rsidRDefault="00674531" w:rsidP="00095940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 w:rsidRPr="00C01CA2">
              <w:rPr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1275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4EB5EEF" w14:textId="77777777" w:rsidR="00674531" w:rsidRPr="00C01CA2" w:rsidRDefault="00674531" w:rsidP="00095940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 w:rsidRPr="00C01CA2">
              <w:rPr>
                <w:bCs/>
                <w:color w:val="000000"/>
                <w:sz w:val="22"/>
                <w:szCs w:val="22"/>
              </w:rPr>
              <w:t>1.7</w:t>
            </w:r>
          </w:p>
        </w:tc>
        <w:tc>
          <w:tcPr>
            <w:tcW w:w="1275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4A5D0F6" w14:textId="77777777" w:rsidR="00674531" w:rsidRPr="00C01CA2" w:rsidRDefault="00674531" w:rsidP="00095940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 w:rsidRPr="00C01CA2">
              <w:rPr>
                <w:bCs/>
                <w:color w:val="000000"/>
                <w:sz w:val="22"/>
                <w:szCs w:val="22"/>
              </w:rPr>
              <w:t>1.3</w:t>
            </w:r>
          </w:p>
        </w:tc>
      </w:tr>
      <w:tr w:rsidR="00674531" w:rsidRPr="00C01CA2" w14:paraId="607FC6D8" w14:textId="77777777" w:rsidTr="00095940">
        <w:trPr>
          <w:trHeight w:val="296"/>
        </w:trPr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1028BEB" w14:textId="77777777" w:rsidR="00674531" w:rsidRPr="00C01CA2" w:rsidRDefault="00674531" w:rsidP="00095940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 w:rsidRPr="00C01CA2">
              <w:rPr>
                <w:bCs/>
                <w:color w:val="000000"/>
                <w:sz w:val="22"/>
                <w:szCs w:val="22"/>
              </w:rPr>
              <w:t>J</w:t>
            </w:r>
            <w:r w:rsidRPr="00C01CA2">
              <w:rPr>
                <w:bCs/>
                <w:color w:val="000000"/>
                <w:sz w:val="22"/>
                <w:szCs w:val="22"/>
                <w:vertAlign w:val="subscript"/>
              </w:rPr>
              <w:t>max</w:t>
            </w:r>
            <w:r w:rsidRPr="00C01CA2">
              <w:rPr>
                <w:bCs/>
                <w:color w:val="000000"/>
                <w:sz w:val="22"/>
                <w:szCs w:val="22"/>
              </w:rPr>
              <w:t xml:space="preserve"> </w:t>
            </w:r>
            <w:r w:rsidRPr="008B2B5E">
              <w:rPr>
                <w:bCs/>
                <w:color w:val="000000"/>
                <w:sz w:val="22"/>
                <w:szCs w:val="22"/>
                <w:vertAlign w:val="subscript"/>
              </w:rPr>
              <w:t>(n = 27 pairs)</w:t>
            </w:r>
          </w:p>
        </w:tc>
        <w:tc>
          <w:tcPr>
            <w:tcW w:w="975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9BE5FBB" w14:textId="77777777" w:rsidR="00674531" w:rsidRPr="00C01CA2" w:rsidRDefault="00674531" w:rsidP="00095940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 w:rsidRPr="00C01CA2">
              <w:rPr>
                <w:bCs/>
                <w:color w:val="000000"/>
                <w:sz w:val="22"/>
                <w:szCs w:val="22"/>
              </w:rPr>
              <w:t>8.75</w:t>
            </w:r>
          </w:p>
        </w:tc>
        <w:tc>
          <w:tcPr>
            <w:tcW w:w="690" w:type="dxa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76B6CF6" w14:textId="77777777" w:rsidR="00674531" w:rsidRPr="00C01CA2" w:rsidRDefault="00674531" w:rsidP="00095940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 w:rsidRPr="00C01CA2">
              <w:rPr>
                <w:bCs/>
                <w:color w:val="000000"/>
                <w:sz w:val="22"/>
                <w:szCs w:val="22"/>
              </w:rPr>
              <w:t>14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F40117A" w14:textId="77777777" w:rsidR="00674531" w:rsidRPr="00C01CA2" w:rsidRDefault="00674531" w:rsidP="00095940">
            <w:pPr>
              <w:jc w:val="center"/>
              <w:rPr>
                <w:bCs/>
                <w:color w:val="000000"/>
                <w:sz w:val="22"/>
                <w:szCs w:val="22"/>
                <w:vertAlign w:val="superscript"/>
              </w:rPr>
            </w:pPr>
            <w:r w:rsidRPr="00C01CA2">
              <w:rPr>
                <w:bCs/>
                <w:color w:val="000000"/>
                <w:sz w:val="22"/>
                <w:szCs w:val="22"/>
              </w:rPr>
              <w:t>0.01</w:t>
            </w:r>
            <w:r>
              <w:rPr>
                <w:bCs/>
                <w:color w:val="000000"/>
                <w:sz w:val="22"/>
                <w:szCs w:val="22"/>
                <w:vertAlign w:val="superscript"/>
              </w:rPr>
              <w:t>*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7EB55C2" w14:textId="77777777" w:rsidR="00674531" w:rsidRPr="00C01CA2" w:rsidRDefault="00674531" w:rsidP="00095940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 w:rsidRPr="00C01CA2">
              <w:rPr>
                <w:bCs/>
                <w:color w:val="000000"/>
                <w:sz w:val="22"/>
                <w:szCs w:val="22"/>
              </w:rPr>
              <w:t>4.25,</w:t>
            </w:r>
            <w:r>
              <w:rPr>
                <w:bCs/>
                <w:color w:val="000000"/>
                <w:sz w:val="22"/>
                <w:szCs w:val="22"/>
              </w:rPr>
              <w:t xml:space="preserve"> </w:t>
            </w:r>
            <w:r w:rsidRPr="00C01CA2">
              <w:rPr>
                <w:bCs/>
                <w:color w:val="000000"/>
                <w:sz w:val="22"/>
                <w:szCs w:val="22"/>
              </w:rPr>
              <w:t>13.80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A459E42" w14:textId="77777777" w:rsidR="00674531" w:rsidRPr="00C01CA2" w:rsidRDefault="00674531" w:rsidP="00095940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 w:rsidRPr="00C01CA2">
              <w:rPr>
                <w:bCs/>
                <w:color w:val="000000"/>
                <w:sz w:val="22"/>
                <w:szCs w:val="22"/>
              </w:rPr>
              <w:t>NA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BD53F51" w14:textId="77777777" w:rsidR="00674531" w:rsidRPr="00C01CA2" w:rsidRDefault="00674531" w:rsidP="00095940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 w:rsidRPr="00C01CA2">
              <w:rPr>
                <w:bCs/>
                <w:color w:val="000000"/>
                <w:sz w:val="22"/>
                <w:szCs w:val="22"/>
              </w:rPr>
              <w:t>32.3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EEACB23" w14:textId="4DBEBFAE" w:rsidR="00674531" w:rsidRPr="00C01CA2" w:rsidRDefault="00674531" w:rsidP="00095940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 w:rsidRPr="00C01CA2">
              <w:rPr>
                <w:bCs/>
                <w:color w:val="000000"/>
                <w:sz w:val="22"/>
                <w:szCs w:val="22"/>
              </w:rPr>
              <w:t>5.</w:t>
            </w:r>
            <w:del w:id="0" w:author="Braun, Emmelia J" w:date="2024-10-17T12:58:00Z" w16du:dateUtc="2024-10-17T19:58:00Z">
              <w:r w:rsidRPr="00C01CA2" w:rsidDel="00D20006">
                <w:rPr>
                  <w:bCs/>
                  <w:color w:val="000000"/>
                  <w:sz w:val="22"/>
                  <w:szCs w:val="22"/>
                </w:rPr>
                <w:delText>68</w:delText>
              </w:r>
            </w:del>
            <w:ins w:id="1" w:author="Braun, Emmelia J" w:date="2024-10-17T12:58:00Z" w16du:dateUtc="2024-10-17T19:58:00Z">
              <w:r w:rsidR="00D20006">
                <w:rPr>
                  <w:bCs/>
                  <w:color w:val="000000"/>
                  <w:sz w:val="22"/>
                  <w:szCs w:val="22"/>
                </w:rPr>
                <w:t>7</w:t>
              </w:r>
            </w:ins>
          </w:p>
        </w:tc>
      </w:tr>
      <w:tr w:rsidR="00674531" w:rsidRPr="00C01CA2" w14:paraId="05F463C1" w14:textId="77777777" w:rsidTr="00095940">
        <w:trPr>
          <w:trHeight w:val="296"/>
        </w:trPr>
        <w:tc>
          <w:tcPr>
            <w:tcW w:w="9360" w:type="dxa"/>
            <w:gridSpan w:val="9"/>
            <w:tcBorders>
              <w:left w:val="nil"/>
              <w:bottom w:val="single" w:sz="4" w:space="0" w:color="000000"/>
              <w:right w:val="nil"/>
            </w:tcBorders>
          </w:tcPr>
          <w:p w14:paraId="20FC311A" w14:textId="77777777" w:rsidR="00674531" w:rsidRPr="00C01CA2" w:rsidRDefault="00674531" w:rsidP="00095940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 w:rsidRPr="00C01CA2">
              <w:rPr>
                <w:bCs/>
                <w:color w:val="000000"/>
                <w:sz w:val="22"/>
                <w:szCs w:val="22"/>
              </w:rPr>
              <w:t>DAT vs. SS: TPU-Enabled, Only Curves without Overshoot</w:t>
            </w:r>
          </w:p>
        </w:tc>
      </w:tr>
      <w:tr w:rsidR="00674531" w:rsidRPr="00C01CA2" w14:paraId="01360F21" w14:textId="77777777" w:rsidTr="00095940">
        <w:trPr>
          <w:trHeight w:val="566"/>
        </w:trPr>
        <w:tc>
          <w:tcPr>
            <w:tcW w:w="135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BA38429" w14:textId="77777777" w:rsidR="00674531" w:rsidRPr="00C01CA2" w:rsidRDefault="00674531" w:rsidP="00095940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 w:rsidRPr="00C01CA2">
              <w:rPr>
                <w:bCs/>
                <w:color w:val="000000"/>
                <w:sz w:val="22"/>
                <w:szCs w:val="22"/>
              </w:rPr>
              <w:t>V</w:t>
            </w:r>
            <w:r w:rsidRPr="00C01CA2">
              <w:rPr>
                <w:bCs/>
                <w:color w:val="000000"/>
                <w:sz w:val="22"/>
                <w:szCs w:val="22"/>
                <w:vertAlign w:val="subscript"/>
              </w:rPr>
              <w:t>cmax</w:t>
            </w:r>
            <w:r w:rsidRPr="00C01CA2">
              <w:rPr>
                <w:bCs/>
                <w:color w:val="000000"/>
                <w:sz w:val="22"/>
                <w:szCs w:val="22"/>
              </w:rPr>
              <w:t xml:space="preserve"> (n = 19 pairs)</w:t>
            </w:r>
          </w:p>
        </w:tc>
        <w:tc>
          <w:tcPr>
            <w:tcW w:w="975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B11D058" w14:textId="77777777" w:rsidR="00674531" w:rsidRPr="00C01CA2" w:rsidRDefault="00674531" w:rsidP="00095940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 w:rsidRPr="00C01CA2">
              <w:rPr>
                <w:bCs/>
                <w:color w:val="000000"/>
                <w:sz w:val="22"/>
                <w:szCs w:val="22"/>
              </w:rPr>
              <w:t>1.03</w:t>
            </w:r>
          </w:p>
        </w:tc>
        <w:tc>
          <w:tcPr>
            <w:tcW w:w="690" w:type="dxa"/>
            <w:gridSpan w:val="2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5728355" w14:textId="77777777" w:rsidR="00674531" w:rsidRPr="00C01CA2" w:rsidRDefault="00674531" w:rsidP="00095940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 w:rsidRPr="00C01CA2">
              <w:rPr>
                <w:bCs/>
                <w:color w:val="000000"/>
                <w:sz w:val="22"/>
                <w:szCs w:val="22"/>
              </w:rPr>
              <w:t>10</w:t>
            </w:r>
          </w:p>
        </w:tc>
        <w:tc>
          <w:tcPr>
            <w:tcW w:w="108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52512AB" w14:textId="77777777" w:rsidR="00674531" w:rsidRPr="00C01CA2" w:rsidRDefault="00674531" w:rsidP="00095940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 w:rsidRPr="00C01CA2">
              <w:rPr>
                <w:bCs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1515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A4A0C33" w14:textId="77777777" w:rsidR="00674531" w:rsidRPr="00C01CA2" w:rsidRDefault="00674531" w:rsidP="00095940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 w:rsidRPr="00C01CA2">
              <w:rPr>
                <w:bCs/>
                <w:color w:val="000000"/>
                <w:sz w:val="22"/>
                <w:szCs w:val="22"/>
              </w:rPr>
              <w:t>-0.10, 2.08</w:t>
            </w:r>
          </w:p>
        </w:tc>
        <w:tc>
          <w:tcPr>
            <w:tcW w:w="120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5C2F7D0" w14:textId="77777777" w:rsidR="00674531" w:rsidRPr="00C01CA2" w:rsidRDefault="00674531" w:rsidP="00095940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 w:rsidRPr="00C01CA2">
              <w:rPr>
                <w:bCs/>
                <w:color w:val="000000"/>
                <w:sz w:val="22"/>
                <w:szCs w:val="22"/>
              </w:rPr>
              <w:t>0.926</w:t>
            </w:r>
          </w:p>
        </w:tc>
        <w:tc>
          <w:tcPr>
            <w:tcW w:w="1275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3A9C700" w14:textId="77777777" w:rsidR="00674531" w:rsidRPr="00C01CA2" w:rsidRDefault="00674531" w:rsidP="00095940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 w:rsidRPr="00C01CA2">
              <w:rPr>
                <w:bCs/>
                <w:color w:val="000000"/>
                <w:sz w:val="22"/>
                <w:szCs w:val="22"/>
              </w:rPr>
              <w:t>1.4</w:t>
            </w:r>
          </w:p>
        </w:tc>
        <w:tc>
          <w:tcPr>
            <w:tcW w:w="1275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343F5B6" w14:textId="77777777" w:rsidR="00674531" w:rsidRPr="00C01CA2" w:rsidRDefault="00674531" w:rsidP="00095940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 w:rsidRPr="00C01CA2">
              <w:rPr>
                <w:bCs/>
                <w:color w:val="000000"/>
                <w:sz w:val="22"/>
                <w:szCs w:val="22"/>
              </w:rPr>
              <w:t>1.2</w:t>
            </w:r>
          </w:p>
        </w:tc>
      </w:tr>
      <w:tr w:rsidR="00674531" w:rsidRPr="00C01CA2" w14:paraId="124E6E8E" w14:textId="77777777" w:rsidTr="00095940">
        <w:trPr>
          <w:trHeight w:val="296"/>
        </w:trPr>
        <w:tc>
          <w:tcPr>
            <w:tcW w:w="135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1EF0775" w14:textId="77777777" w:rsidR="00674531" w:rsidRPr="00C01CA2" w:rsidRDefault="00674531" w:rsidP="00095940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 w:rsidRPr="00C01CA2">
              <w:rPr>
                <w:bCs/>
                <w:color w:val="000000"/>
                <w:sz w:val="22"/>
                <w:szCs w:val="22"/>
              </w:rPr>
              <w:t>J</w:t>
            </w:r>
            <w:r w:rsidRPr="00C01CA2">
              <w:rPr>
                <w:bCs/>
                <w:color w:val="000000"/>
                <w:sz w:val="22"/>
                <w:szCs w:val="22"/>
                <w:vertAlign w:val="subscript"/>
              </w:rPr>
              <w:t>max</w:t>
            </w:r>
            <w:r w:rsidRPr="008B2B5E">
              <w:rPr>
                <w:bCs/>
                <w:color w:val="000000"/>
                <w:sz w:val="22"/>
                <w:szCs w:val="22"/>
                <w:vertAlign w:val="subscript"/>
              </w:rPr>
              <w:t xml:space="preserve"> (n = 19 pairs)</w:t>
            </w:r>
          </w:p>
        </w:tc>
        <w:tc>
          <w:tcPr>
            <w:tcW w:w="975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9FDDC43" w14:textId="77777777" w:rsidR="00674531" w:rsidRPr="00C01CA2" w:rsidRDefault="00674531" w:rsidP="00095940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 w:rsidRPr="00C01CA2">
              <w:rPr>
                <w:bCs/>
                <w:color w:val="000000"/>
                <w:sz w:val="22"/>
                <w:szCs w:val="22"/>
              </w:rPr>
              <w:t>4.40</w:t>
            </w:r>
          </w:p>
        </w:tc>
        <w:tc>
          <w:tcPr>
            <w:tcW w:w="690" w:type="dxa"/>
            <w:gridSpan w:val="2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AF7C3A1" w14:textId="77777777" w:rsidR="00674531" w:rsidRPr="00C01CA2" w:rsidRDefault="00674531" w:rsidP="00095940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 w:rsidRPr="00C01CA2">
              <w:rPr>
                <w:bCs/>
                <w:color w:val="000000"/>
                <w:sz w:val="22"/>
                <w:szCs w:val="22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E18CC0B" w14:textId="77777777" w:rsidR="00674531" w:rsidRPr="00C01CA2" w:rsidRDefault="00674531" w:rsidP="00095940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 w:rsidRPr="00C01CA2">
              <w:rPr>
                <w:bCs/>
                <w:color w:val="000000"/>
                <w:sz w:val="22"/>
                <w:szCs w:val="22"/>
              </w:rPr>
              <w:t>&lt; 0.01</w:t>
            </w:r>
            <w:r w:rsidRPr="00C01CA2">
              <w:rPr>
                <w:bCs/>
                <w:color w:val="000000"/>
                <w:sz w:val="22"/>
                <w:szCs w:val="22"/>
                <w:vertAlign w:val="superscript"/>
              </w:rPr>
              <w:t>****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858AE58" w14:textId="77777777" w:rsidR="00674531" w:rsidRPr="00C01CA2" w:rsidRDefault="00674531" w:rsidP="00095940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 w:rsidRPr="00C01CA2">
              <w:rPr>
                <w:bCs/>
                <w:color w:val="000000"/>
                <w:sz w:val="22"/>
                <w:szCs w:val="22"/>
              </w:rPr>
              <w:t>2.12, 6.38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D253278" w14:textId="77777777" w:rsidR="00674531" w:rsidRPr="00C01CA2" w:rsidRDefault="00674531" w:rsidP="00095940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 w:rsidRPr="00C01CA2">
              <w:rPr>
                <w:bCs/>
                <w:color w:val="000000"/>
                <w:sz w:val="22"/>
                <w:szCs w:val="22"/>
              </w:rPr>
              <w:t>NA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70E10E4" w14:textId="77777777" w:rsidR="00674531" w:rsidRPr="00C01CA2" w:rsidRDefault="00674531" w:rsidP="00095940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 w:rsidRPr="00C01CA2">
              <w:rPr>
                <w:bCs/>
                <w:color w:val="000000"/>
                <w:sz w:val="22"/>
                <w:szCs w:val="22"/>
              </w:rPr>
              <w:t>2.9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1AAD8DE" w14:textId="77777777" w:rsidR="00674531" w:rsidRPr="00C01CA2" w:rsidRDefault="00674531" w:rsidP="00095940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 w:rsidRPr="00C01CA2">
              <w:rPr>
                <w:bCs/>
                <w:color w:val="000000"/>
                <w:sz w:val="22"/>
                <w:szCs w:val="22"/>
              </w:rPr>
              <w:t>1.7</w:t>
            </w:r>
          </w:p>
        </w:tc>
      </w:tr>
      <w:tr w:rsidR="00674531" w:rsidRPr="00C01CA2" w14:paraId="5A4B9D4C" w14:textId="77777777" w:rsidTr="00095940">
        <w:trPr>
          <w:trHeight w:val="296"/>
        </w:trPr>
        <w:tc>
          <w:tcPr>
            <w:tcW w:w="9360" w:type="dxa"/>
            <w:gridSpan w:val="9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5F3F003" w14:textId="77777777" w:rsidR="00674531" w:rsidRPr="00C01CA2" w:rsidRDefault="00674531" w:rsidP="00095940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 w:rsidRPr="00C01CA2">
              <w:rPr>
                <w:bCs/>
                <w:color w:val="000000"/>
                <w:sz w:val="22"/>
                <w:szCs w:val="22"/>
              </w:rPr>
              <w:t>DAT vs. SS: No TPU, Only Curves without Overshoot</w:t>
            </w:r>
          </w:p>
        </w:tc>
      </w:tr>
      <w:tr w:rsidR="00674531" w:rsidRPr="00C01CA2" w14:paraId="28CAB244" w14:textId="77777777" w:rsidTr="00674531">
        <w:trPr>
          <w:trHeight w:val="296"/>
        </w:trPr>
        <w:tc>
          <w:tcPr>
            <w:tcW w:w="135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1DE5044" w14:textId="77777777" w:rsidR="00674531" w:rsidRPr="00C01CA2" w:rsidRDefault="00674531" w:rsidP="00095940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 w:rsidRPr="00C01CA2">
              <w:rPr>
                <w:bCs/>
                <w:color w:val="000000"/>
                <w:sz w:val="22"/>
                <w:szCs w:val="22"/>
              </w:rPr>
              <w:t>V</w:t>
            </w:r>
            <w:r w:rsidRPr="00C01CA2">
              <w:rPr>
                <w:bCs/>
                <w:color w:val="000000"/>
                <w:sz w:val="22"/>
                <w:szCs w:val="22"/>
                <w:vertAlign w:val="subscript"/>
              </w:rPr>
              <w:t>cmax</w:t>
            </w:r>
            <w:r w:rsidRPr="00C01CA2">
              <w:rPr>
                <w:bCs/>
                <w:color w:val="000000"/>
                <w:sz w:val="22"/>
                <w:szCs w:val="22"/>
              </w:rPr>
              <w:t xml:space="preserve"> </w:t>
            </w:r>
            <w:r w:rsidRPr="008B2B5E">
              <w:rPr>
                <w:bCs/>
                <w:color w:val="000000"/>
                <w:sz w:val="22"/>
                <w:szCs w:val="22"/>
                <w:vertAlign w:val="subscript"/>
              </w:rPr>
              <w:t>(n = 19 pairs)</w:t>
            </w:r>
          </w:p>
        </w:tc>
        <w:tc>
          <w:tcPr>
            <w:tcW w:w="975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8BA0A81" w14:textId="77777777" w:rsidR="00674531" w:rsidRPr="00C01CA2" w:rsidRDefault="00674531" w:rsidP="00095940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 w:rsidRPr="00C01CA2">
              <w:rPr>
                <w:bCs/>
                <w:color w:val="000000"/>
                <w:sz w:val="22"/>
                <w:szCs w:val="22"/>
              </w:rPr>
              <w:t>1.52</w:t>
            </w:r>
          </w:p>
        </w:tc>
        <w:tc>
          <w:tcPr>
            <w:tcW w:w="690" w:type="dxa"/>
            <w:gridSpan w:val="2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431F3D8" w14:textId="77777777" w:rsidR="00674531" w:rsidRPr="00C01CA2" w:rsidRDefault="00674531" w:rsidP="00095940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 w:rsidRPr="00C01CA2">
              <w:rPr>
                <w:bCs/>
                <w:color w:val="000000"/>
                <w:sz w:val="22"/>
                <w:szCs w:val="22"/>
              </w:rPr>
              <w:t>10</w:t>
            </w:r>
          </w:p>
        </w:tc>
        <w:tc>
          <w:tcPr>
            <w:tcW w:w="108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B647E69" w14:textId="77777777" w:rsidR="00674531" w:rsidRPr="00C01CA2" w:rsidRDefault="00674531" w:rsidP="00095940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 w:rsidRPr="00C01CA2">
              <w:rPr>
                <w:bCs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1515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9524CEC" w14:textId="77777777" w:rsidR="00674531" w:rsidRPr="00C01CA2" w:rsidRDefault="00674531" w:rsidP="00095940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 w:rsidRPr="00C01CA2">
              <w:rPr>
                <w:bCs/>
                <w:color w:val="000000"/>
                <w:sz w:val="22"/>
                <w:szCs w:val="22"/>
              </w:rPr>
              <w:t>0.24, 2.83</w:t>
            </w:r>
          </w:p>
        </w:tc>
        <w:tc>
          <w:tcPr>
            <w:tcW w:w="120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55DDE37" w14:textId="77777777" w:rsidR="00674531" w:rsidRPr="00C01CA2" w:rsidRDefault="00674531" w:rsidP="00095940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 w:rsidRPr="00C01CA2">
              <w:rPr>
                <w:bCs/>
                <w:color w:val="000000"/>
                <w:sz w:val="22"/>
                <w:szCs w:val="22"/>
              </w:rPr>
              <w:t>0.95</w:t>
            </w:r>
          </w:p>
        </w:tc>
        <w:tc>
          <w:tcPr>
            <w:tcW w:w="1275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D22ADB6" w14:textId="77777777" w:rsidR="00674531" w:rsidRPr="00C01CA2" w:rsidRDefault="00674531" w:rsidP="00095940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 w:rsidRPr="00C01CA2">
              <w:rPr>
                <w:bCs/>
                <w:color w:val="000000"/>
                <w:sz w:val="22"/>
                <w:szCs w:val="22"/>
              </w:rPr>
              <w:t>1.9</w:t>
            </w:r>
          </w:p>
        </w:tc>
        <w:tc>
          <w:tcPr>
            <w:tcW w:w="1275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66EEEC4" w14:textId="77777777" w:rsidR="00674531" w:rsidRPr="00C01CA2" w:rsidRDefault="00674531" w:rsidP="00095940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 w:rsidRPr="00C01CA2">
              <w:rPr>
                <w:bCs/>
                <w:color w:val="000000"/>
                <w:sz w:val="22"/>
                <w:szCs w:val="22"/>
              </w:rPr>
              <w:t>1.4</w:t>
            </w:r>
          </w:p>
        </w:tc>
      </w:tr>
      <w:tr w:rsidR="00674531" w:rsidRPr="00C01CA2" w14:paraId="5383BDD0" w14:textId="77777777" w:rsidTr="00674531">
        <w:trPr>
          <w:trHeight w:val="296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0325A51C" w14:textId="77777777" w:rsidR="00674531" w:rsidRPr="00C01CA2" w:rsidRDefault="00674531" w:rsidP="00095940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 w:rsidRPr="00C01CA2">
              <w:rPr>
                <w:bCs/>
                <w:color w:val="000000"/>
                <w:sz w:val="22"/>
                <w:szCs w:val="22"/>
              </w:rPr>
              <w:t>J</w:t>
            </w:r>
            <w:r w:rsidRPr="00C01CA2">
              <w:rPr>
                <w:bCs/>
                <w:color w:val="000000"/>
                <w:sz w:val="22"/>
                <w:szCs w:val="22"/>
                <w:vertAlign w:val="subscript"/>
              </w:rPr>
              <w:t>max</w:t>
            </w:r>
            <w:r w:rsidRPr="008B2B5E">
              <w:rPr>
                <w:bCs/>
                <w:color w:val="000000"/>
                <w:sz w:val="22"/>
                <w:szCs w:val="22"/>
                <w:vertAlign w:val="subscript"/>
              </w:rPr>
              <w:t xml:space="preserve"> (n = 19 pairs)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</w:tcPr>
          <w:p w14:paraId="563BE4CF" w14:textId="77777777" w:rsidR="00674531" w:rsidRPr="00C01CA2" w:rsidRDefault="00674531" w:rsidP="00095940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 w:rsidRPr="00C01CA2">
              <w:rPr>
                <w:bCs/>
                <w:color w:val="000000"/>
                <w:sz w:val="22"/>
                <w:szCs w:val="22"/>
              </w:rPr>
              <w:t>4.20</w:t>
            </w:r>
          </w:p>
        </w:tc>
        <w:tc>
          <w:tcPr>
            <w:tcW w:w="6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C5B789" w14:textId="77777777" w:rsidR="00674531" w:rsidRPr="00C01CA2" w:rsidRDefault="00674531" w:rsidP="00095940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 w:rsidRPr="00C01CA2">
              <w:rPr>
                <w:bCs/>
                <w:color w:val="000000"/>
                <w:sz w:val="22"/>
                <w:szCs w:val="22"/>
              </w:rPr>
              <w:t>10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061EE78D" w14:textId="37E0B5F9" w:rsidR="00674531" w:rsidRPr="00C01CA2" w:rsidRDefault="00D20006" w:rsidP="00095940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ins w:id="2" w:author="Braun, Emmelia J" w:date="2024-10-17T12:58:00Z" w16du:dateUtc="2024-10-17T19:58:00Z">
              <w:r>
                <w:rPr>
                  <w:bCs/>
                  <w:color w:val="000000"/>
                  <w:sz w:val="22"/>
                  <w:szCs w:val="22"/>
                </w:rPr>
                <w:t>&lt;</w:t>
              </w:r>
            </w:ins>
            <w:del w:id="3" w:author="Braun, Emmelia J" w:date="2024-10-17T12:58:00Z" w16du:dateUtc="2024-10-17T19:58:00Z">
              <w:r w:rsidR="00674531" w:rsidRPr="00C01CA2" w:rsidDel="00D20006">
                <w:rPr>
                  <w:bCs/>
                  <w:color w:val="000000"/>
                  <w:sz w:val="22"/>
                  <w:szCs w:val="22"/>
                </w:rPr>
                <w:delText>&gt;</w:delText>
              </w:r>
            </w:del>
            <w:r w:rsidR="00674531" w:rsidRPr="00C01CA2">
              <w:rPr>
                <w:bCs/>
                <w:color w:val="000000"/>
                <w:sz w:val="22"/>
                <w:szCs w:val="22"/>
              </w:rPr>
              <w:t xml:space="preserve"> 0.01</w:t>
            </w:r>
            <w:r w:rsidR="00674531" w:rsidRPr="00C01CA2">
              <w:rPr>
                <w:bCs/>
                <w:color w:val="000000"/>
                <w:sz w:val="22"/>
                <w:szCs w:val="22"/>
                <w:vertAlign w:val="superscript"/>
              </w:rPr>
              <w:t>****</w:t>
            </w:r>
            <w:r w:rsidR="00674531" w:rsidRPr="00C01CA2">
              <w:rPr>
                <w:bCs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</w:tcPr>
          <w:p w14:paraId="6AA5CB76" w14:textId="77777777" w:rsidR="00674531" w:rsidRPr="00C01CA2" w:rsidRDefault="00674531" w:rsidP="00095940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 w:rsidRPr="00C01CA2">
              <w:rPr>
                <w:bCs/>
                <w:color w:val="000000"/>
                <w:sz w:val="22"/>
                <w:szCs w:val="22"/>
              </w:rPr>
              <w:t>1.86, 6.66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</w:tcPr>
          <w:p w14:paraId="757B5364" w14:textId="77777777" w:rsidR="00674531" w:rsidRPr="00C01CA2" w:rsidRDefault="00674531" w:rsidP="00095940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 w:rsidRPr="00C01CA2">
              <w:rPr>
                <w:bCs/>
                <w:color w:val="000000"/>
                <w:sz w:val="22"/>
                <w:szCs w:val="22"/>
              </w:rPr>
              <w:t>NA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173B2841" w14:textId="77777777" w:rsidR="00674531" w:rsidRPr="00C01CA2" w:rsidRDefault="00674531" w:rsidP="00095940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 w:rsidRPr="00C01CA2">
              <w:rPr>
                <w:bCs/>
                <w:color w:val="000000"/>
                <w:sz w:val="22"/>
                <w:szCs w:val="22"/>
              </w:rPr>
              <w:t>2.8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14:paraId="53840214" w14:textId="77777777" w:rsidR="00674531" w:rsidRPr="00C01CA2" w:rsidRDefault="00674531" w:rsidP="00095940">
            <w:pPr>
              <w:jc w:val="center"/>
              <w:rPr>
                <w:bCs/>
                <w:color w:val="000000"/>
                <w:sz w:val="22"/>
                <w:szCs w:val="22"/>
              </w:rPr>
            </w:pPr>
            <w:r w:rsidRPr="00C01CA2">
              <w:rPr>
                <w:bCs/>
                <w:color w:val="000000"/>
                <w:sz w:val="22"/>
                <w:szCs w:val="22"/>
              </w:rPr>
              <w:t>1.7</w:t>
            </w:r>
          </w:p>
          <w:p w14:paraId="0A50A983" w14:textId="77777777" w:rsidR="00674531" w:rsidRPr="00C01CA2" w:rsidRDefault="00674531" w:rsidP="00095940">
            <w:pPr>
              <w:jc w:val="center"/>
              <w:rPr>
                <w:bCs/>
                <w:color w:val="000000"/>
                <w:sz w:val="22"/>
                <w:szCs w:val="22"/>
              </w:rPr>
            </w:pPr>
          </w:p>
        </w:tc>
      </w:tr>
    </w:tbl>
    <w:p w14:paraId="0015A963" w14:textId="77777777" w:rsidR="00674531" w:rsidRDefault="00674531" w:rsidP="00674531">
      <w:pPr>
        <w:spacing w:line="480" w:lineRule="auto"/>
        <w:rPr>
          <w:b/>
          <w:color w:val="000000"/>
          <w:u w:val="single"/>
        </w:rPr>
      </w:pPr>
    </w:p>
    <w:p w14:paraId="431A0BB8" w14:textId="77777777" w:rsidR="00566193" w:rsidRDefault="00566193"/>
    <w:sectPr w:rsidR="00566193" w:rsidSect="00674531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Braun, Emmelia J">
    <w15:presenceInfo w15:providerId="AD" w15:userId="S::braunem@oregonstate.edu::0935aab8-8362-45b7-a423-ae4da1c1205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zc3NDazNDWyNDU1MTZU0lEKTi0uzszPAykwrAUAycbN1iwAAAA="/>
  </w:docVars>
  <w:rsids>
    <w:rsidRoot w:val="00674531"/>
    <w:rsid w:val="00002EFB"/>
    <w:rsid w:val="003A27AC"/>
    <w:rsid w:val="00473E8D"/>
    <w:rsid w:val="00566193"/>
    <w:rsid w:val="00674531"/>
    <w:rsid w:val="006C5F48"/>
    <w:rsid w:val="00A80BFB"/>
    <w:rsid w:val="00B54D0E"/>
    <w:rsid w:val="00BF28E4"/>
    <w:rsid w:val="00D20006"/>
    <w:rsid w:val="00D53CFA"/>
    <w:rsid w:val="00E71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141CB"/>
  <w15:chartTrackingRefBased/>
  <w15:docId w15:val="{E75AABD4-ECF2-4701-B332-DFD09E268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4531"/>
    <w:rPr>
      <w:rFonts w:eastAsia="Times New Roman" w:cs="Times New Roman"/>
      <w:kern w:val="0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45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45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453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453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Cs w:val="2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453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Cs w:val="2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4531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Cs w:val="2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4531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Cs w:val="2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4531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Cs w:val="2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4531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5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45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4531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4531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4531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453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453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453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4531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453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6745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4531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67453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4531"/>
    <w:pPr>
      <w:spacing w:before="160" w:after="160"/>
      <w:jc w:val="center"/>
    </w:pPr>
    <w:rPr>
      <w:rFonts w:eastAsiaTheme="minorHAnsi" w:cstheme="minorBidi"/>
      <w:i/>
      <w:iCs/>
      <w:color w:val="404040" w:themeColor="text1" w:themeTint="BF"/>
      <w:kern w:val="2"/>
      <w:szCs w:val="2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6745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4531"/>
    <w:pPr>
      <w:ind w:left="720"/>
      <w:contextualSpacing/>
    </w:pPr>
    <w:rPr>
      <w:rFonts w:eastAsiaTheme="minorHAnsi" w:cstheme="minorBidi"/>
      <w:kern w:val="2"/>
      <w:szCs w:val="2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6745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45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eastAsiaTheme="minorHAnsi" w:cstheme="minorBidi"/>
      <w:i/>
      <w:iCs/>
      <w:color w:val="0F4761" w:themeColor="accent1" w:themeShade="BF"/>
      <w:kern w:val="2"/>
      <w:szCs w:val="2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45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4531"/>
    <w:rPr>
      <w:b/>
      <w:bCs/>
      <w:smallCaps/>
      <w:color w:val="0F4761" w:themeColor="accent1" w:themeShade="BF"/>
      <w:spacing w:val="5"/>
    </w:rPr>
  </w:style>
  <w:style w:type="character" w:styleId="LineNumber">
    <w:name w:val="line number"/>
    <w:basedOn w:val="DefaultParagraphFont"/>
    <w:uiPriority w:val="99"/>
    <w:semiHidden/>
    <w:unhideWhenUsed/>
    <w:rsid w:val="00674531"/>
  </w:style>
  <w:style w:type="paragraph" w:styleId="Revision">
    <w:name w:val="Revision"/>
    <w:hidden/>
    <w:uiPriority w:val="99"/>
    <w:semiHidden/>
    <w:rsid w:val="00A80BFB"/>
    <w:rPr>
      <w:rFonts w:eastAsia="Times New Roman" w:cs="Times New Roman"/>
      <w:kern w:val="0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Braun, Emmelia J</dc:creator>
  <cp:keywords/>
  <dc:description/>
  <cp:lastModifiedBy>Braun, Emmelia J</cp:lastModifiedBy>
  <cp:revision>2</cp:revision>
  <dcterms:created xsi:type="dcterms:W3CDTF">2024-10-17T19:59:00Z</dcterms:created>
  <dcterms:modified xsi:type="dcterms:W3CDTF">2024-10-17T19:59:00Z</dcterms:modified>
</cp:coreProperties>
</file>